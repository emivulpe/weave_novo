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D3A" w:rsidRDefault="00752504" w:rsidP="00752504">
      <w:pPr>
        <w:rPr>
          <w:b/>
        </w:rPr>
      </w:pPr>
      <w:r w:rsidRPr="00752504">
        <w:rPr>
          <w:b/>
          <w:noProof/>
          <w:lang w:eastAsia="en-GB"/>
        </w:rPr>
        <w:drawing>
          <wp:inline distT="0" distB="0" distL="0" distR="0">
            <wp:extent cx="3001656" cy="438150"/>
            <wp:effectExtent l="19050" t="0" r="8244" b="0"/>
            <wp:docPr id="1" name="Picture 1" descr="http://www.gla.ac.uk/t4/visualidentity/files/downloads/colleges/College%20of%20Science%20&amp;%20Engineering/BMP/CollEng_colou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a.ac.uk/t4/visualidentity/files/downloads/colleges/College%20of%20Science%20&amp;%20Engineering/BMP/CollEng_colour.bmp"/>
                    <pic:cNvPicPr>
                      <a:picLocks noChangeAspect="1" noChangeArrowheads="1"/>
                    </pic:cNvPicPr>
                  </pic:nvPicPr>
                  <pic:blipFill>
                    <a:blip r:embed="rId6" cstate="print"/>
                    <a:srcRect/>
                    <a:stretch>
                      <a:fillRect/>
                    </a:stretch>
                  </pic:blipFill>
                  <pic:spPr bwMode="auto">
                    <a:xfrm>
                      <a:off x="0" y="0"/>
                      <a:ext cx="3004458" cy="438559"/>
                    </a:xfrm>
                    <a:prstGeom prst="rect">
                      <a:avLst/>
                    </a:prstGeom>
                    <a:noFill/>
                    <a:ln w="9525">
                      <a:noFill/>
                      <a:miter lim="800000"/>
                      <a:headEnd/>
                      <a:tailEnd/>
                    </a:ln>
                  </pic:spPr>
                </pic:pic>
              </a:graphicData>
            </a:graphic>
          </wp:inline>
        </w:drawing>
      </w:r>
    </w:p>
    <w:p w:rsidR="000F4375" w:rsidRPr="000F4375" w:rsidRDefault="000F4375" w:rsidP="00070D3A">
      <w:pPr>
        <w:jc w:val="center"/>
        <w:rPr>
          <w:b/>
        </w:rPr>
      </w:pPr>
      <w:r w:rsidRPr="000F4375">
        <w:rPr>
          <w:b/>
        </w:rPr>
        <w:t>TEMPLATE ETHICS APPLICATION FORM</w:t>
      </w:r>
    </w:p>
    <w:tbl>
      <w:tblPr>
        <w:tblStyle w:val="TableGrid"/>
        <w:tblW w:w="0" w:type="auto"/>
        <w:tblLook w:val="04A0" w:firstRow="1" w:lastRow="0" w:firstColumn="1" w:lastColumn="0" w:noHBand="0" w:noVBand="1"/>
      </w:tblPr>
      <w:tblGrid>
        <w:gridCol w:w="9242"/>
      </w:tblGrid>
      <w:tr w:rsidR="000F4375" w:rsidTr="000F4375">
        <w:tc>
          <w:tcPr>
            <w:tcW w:w="9242" w:type="dxa"/>
            <w:tcBorders>
              <w:top w:val="nil"/>
              <w:left w:val="nil"/>
              <w:bottom w:val="single" w:sz="4" w:space="0" w:color="auto"/>
              <w:right w:val="nil"/>
            </w:tcBorders>
          </w:tcPr>
          <w:p w:rsidR="000F4375" w:rsidRPr="000F4375" w:rsidRDefault="000F4375" w:rsidP="000F4375">
            <w:pPr>
              <w:rPr>
                <w:b/>
              </w:rPr>
            </w:pPr>
            <w:r>
              <w:rPr>
                <w:b/>
              </w:rPr>
              <w:t>I</w:t>
            </w:r>
            <w:r w:rsidRPr="000F4375">
              <w:rPr>
                <w:b/>
              </w:rPr>
              <w:t xml:space="preserve">mportant Notes: </w:t>
            </w:r>
          </w:p>
          <w:p w:rsidR="000F4375" w:rsidRDefault="000F4375" w:rsidP="000F4375"/>
          <w:p w:rsidR="000F4375" w:rsidRDefault="000F4375" w:rsidP="000F4375">
            <w:pPr>
              <w:jc w:val="both"/>
            </w:pPr>
            <w:r w:rsidRPr="000F4375">
              <w:rPr>
                <w:b/>
              </w:rPr>
              <w:t>1.</w:t>
            </w:r>
            <w:r>
              <w:t xml:space="preserve"> Please also upload an information sheet and a consent form as supporting documentation. </w:t>
            </w:r>
          </w:p>
          <w:p w:rsidR="000F4375" w:rsidRDefault="000F4375" w:rsidP="00754C2C">
            <w:pPr>
              <w:jc w:val="both"/>
            </w:pPr>
            <w:r w:rsidRPr="000F4375">
              <w:rPr>
                <w:b/>
              </w:rPr>
              <w:t>2.</w:t>
            </w:r>
            <w:r>
              <w:t xml:space="preserve"> If you intend to conduct a study with UNDERAGED (under 16 years of age) participants you MUST fill in the Children Research Ethical Plan form and ensure that you obtain all the necessary permissions described in that form. Please fill in the form and submit it as PDF together with your ethics proposal.</w:t>
            </w:r>
          </w:p>
          <w:p w:rsidR="00754C2C" w:rsidRPr="00520A75" w:rsidRDefault="00754C2C" w:rsidP="00754C2C">
            <w:pPr>
              <w:jc w:val="both"/>
            </w:pPr>
          </w:p>
        </w:tc>
      </w:tr>
      <w:tr w:rsidR="00520A75" w:rsidTr="000F4375">
        <w:tc>
          <w:tcPr>
            <w:tcW w:w="9242" w:type="dxa"/>
            <w:tcBorders>
              <w:top w:val="single" w:sz="4" w:space="0" w:color="auto"/>
            </w:tcBorders>
          </w:tcPr>
          <w:p w:rsidR="00520A75" w:rsidRDefault="00DC3BFD" w:rsidP="00DC3BFD">
            <w:r>
              <w:t xml:space="preserve">1. </w:t>
            </w:r>
            <w:r w:rsidR="00520A75" w:rsidRPr="00520A75">
              <w:t>DESCRIBE THE BASIC PURPOSES OF THE PROPOSED RESEARCH</w:t>
            </w:r>
            <w:r w:rsidR="00C17EA5">
              <w:t>.</w:t>
            </w:r>
          </w:p>
          <w:p w:rsidR="00DC3BFD" w:rsidRDefault="00DC3BFD" w:rsidP="00DC3BFD"/>
          <w:p w:rsidR="00520A75" w:rsidRDefault="0016444E">
            <w:r>
              <w:t>A web application is to be evaluated in this research. The application presents worked examples to</w:t>
            </w:r>
            <w:ins w:id="0" w:author="Emi Vulpe" w:date="2015-01-16T10:39:00Z">
              <w:r w:rsidR="00A8043F">
                <w:t xml:space="preserve"> </w:t>
              </w:r>
            </w:ins>
            <w:del w:id="1" w:author="Emi Vulpe" w:date="2015-01-16T10:40:00Z">
              <w:r w:rsidDel="00850CCA">
                <w:delText xml:space="preserve"> </w:delText>
              </w:r>
            </w:del>
            <w:del w:id="2" w:author="Quintin Cutts" w:date="2015-01-06T11:37:00Z">
              <w:r w:rsidDel="00A94478">
                <w:delText xml:space="preserve">students </w:delText>
              </w:r>
            </w:del>
            <w:ins w:id="3" w:author="Quintin Cutts" w:date="2015-01-06T11:37:00Z">
              <w:r w:rsidR="00A94478">
                <w:t xml:space="preserve">school pupils </w:t>
              </w:r>
            </w:ins>
            <w:r>
              <w:t>that allow them to follow approaches to solving problems step by step where a detailed explanation of the way of thinking involved at each step is provided. Such an application</w:t>
            </w:r>
            <w:r w:rsidR="004761E4">
              <w:t>, not web-based, has been proven</w:t>
            </w:r>
            <w:r>
              <w:t xml:space="preserve"> to be efficient in a previous research project. After redevelopment of the earlier application to make it web-based, the purpose of the evaluation is to determine whether it is more easily accessible than the previous version, and whether it is more likely to be used in schools as a regular educational tool, i.e. to what extent is the tool usable in real schools.</w:t>
            </w:r>
          </w:p>
          <w:p w:rsidR="00520A75" w:rsidRDefault="00520A75"/>
          <w:p w:rsidR="00520A75" w:rsidDel="00DF1F3A" w:rsidRDefault="002D139F">
            <w:pPr>
              <w:rPr>
                <w:del w:id="4" w:author="Quintin Cutts" w:date="2015-01-06T12:03:00Z"/>
              </w:rPr>
            </w:pPr>
            <w:ins w:id="5" w:author="Quintin Cutts" w:date="2015-01-06T12:00:00Z">
              <w:r>
                <w:t xml:space="preserve">The educational effectiveness of worked examples is not being evaluated, nor is any kind of kind of controlled experiment being performed.  The value of worked examples has been demonstrated repeatedly in the literature.  The software under study is being rolled out as a standard item in the teachers' </w:t>
              </w:r>
            </w:ins>
            <w:ins w:id="6" w:author="Quintin Cutts" w:date="2015-01-06T12:02:00Z">
              <w:r>
                <w:t>collection</w:t>
              </w:r>
            </w:ins>
            <w:ins w:id="7" w:author="Quintin Cutts" w:date="2015-01-06T12:00:00Z">
              <w:r>
                <w:t xml:space="preserve"> </w:t>
              </w:r>
            </w:ins>
            <w:ins w:id="8" w:author="Quintin Cutts" w:date="2015-01-06T12:02:00Z">
              <w:r>
                <w:t>of resources available to them</w:t>
              </w:r>
            </w:ins>
            <w:ins w:id="9" w:author="Quintin Cutts" w:date="2015-01-06T12:03:00Z">
              <w:r w:rsidR="00DF1F3A">
                <w:t>, and the aim here is simply to evaluate how well the software can be integrated into classroom practice.</w:t>
              </w:r>
            </w:ins>
          </w:p>
          <w:p w:rsidR="00520A75" w:rsidDel="00DF1F3A" w:rsidRDefault="00520A75">
            <w:pPr>
              <w:rPr>
                <w:del w:id="10" w:author="Quintin Cutts" w:date="2015-01-06T12:03:00Z"/>
              </w:rPr>
            </w:pPr>
          </w:p>
          <w:p w:rsidR="00C17EA5" w:rsidRDefault="00C17EA5"/>
          <w:p w:rsidR="00C17EA5" w:rsidRDefault="00C17EA5"/>
        </w:tc>
      </w:tr>
      <w:tr w:rsidR="00520A75" w:rsidTr="00520A75">
        <w:tc>
          <w:tcPr>
            <w:tcW w:w="9242" w:type="dxa"/>
          </w:tcPr>
          <w:p w:rsidR="00520A75" w:rsidRDefault="00DC3BFD" w:rsidP="00DC3BFD">
            <w:r>
              <w:t xml:space="preserve">2. </w:t>
            </w:r>
            <w:r w:rsidR="00C17EA5" w:rsidRPr="00C17EA5">
              <w:t>INDICATE WHO IS FUNDING THE RESEARCH (IF COMMERCIALLY FUNDED, ENSURE THAT PARTICIPANTS ARE INFORMED).</w:t>
            </w:r>
          </w:p>
          <w:p w:rsidR="00DC3BFD" w:rsidRDefault="00DC3BFD" w:rsidP="00DC3BFD"/>
          <w:p w:rsidR="00C17EA5" w:rsidRDefault="00DC3BFD">
            <w:r>
              <w:t xml:space="preserve">The </w:t>
            </w:r>
            <w:del w:id="11" w:author="Quintin Cutts" w:date="2015-01-06T12:04:00Z">
              <w:r w:rsidDel="00DF1F3A">
                <w:delText xml:space="preserve">research </w:delText>
              </w:r>
            </w:del>
            <w:ins w:id="12" w:author="Quintin Cutts" w:date="2015-01-06T12:04:00Z">
              <w:r w:rsidR="00DF1F3A">
                <w:t xml:space="preserve">study </w:t>
              </w:r>
            </w:ins>
            <w:r>
              <w:t>doesn’t require any funding.</w:t>
            </w:r>
          </w:p>
          <w:p w:rsidR="00C17EA5" w:rsidDel="00DF1F3A" w:rsidRDefault="00C17EA5">
            <w:pPr>
              <w:rPr>
                <w:del w:id="13" w:author="Quintin Cutts" w:date="2015-01-06T12:04:00Z"/>
              </w:rPr>
            </w:pPr>
          </w:p>
          <w:p w:rsidR="00C17EA5" w:rsidDel="00DF1F3A" w:rsidRDefault="00C17EA5">
            <w:pPr>
              <w:rPr>
                <w:del w:id="14" w:author="Quintin Cutts" w:date="2015-01-06T12:04:00Z"/>
              </w:rPr>
            </w:pPr>
          </w:p>
          <w:p w:rsidR="00C17EA5" w:rsidDel="00DF1F3A" w:rsidRDefault="00C17EA5">
            <w:pPr>
              <w:rPr>
                <w:del w:id="15" w:author="Quintin Cutts" w:date="2015-01-06T12:04:00Z"/>
              </w:rPr>
            </w:pPr>
          </w:p>
          <w:p w:rsidR="00C17EA5" w:rsidRDefault="00C17EA5"/>
          <w:p w:rsidR="00C17EA5" w:rsidRDefault="00C17EA5"/>
        </w:tc>
      </w:tr>
      <w:tr w:rsidR="00520A75" w:rsidTr="00520A75">
        <w:tc>
          <w:tcPr>
            <w:tcW w:w="9242" w:type="dxa"/>
          </w:tcPr>
          <w:p w:rsidR="00520A75" w:rsidRDefault="00C17EA5">
            <w:r w:rsidRPr="00C17EA5">
              <w:t>3. DESCRIBE THE DESIGN OF YOUR EXPERIMENT (E.G. CONDITIONS, NUMBER OF PARTICIPANTS, PROCEDURE AND EQUIPMENT WHERE APPROPRIATE)</w:t>
            </w:r>
            <w:r>
              <w:t>.</w:t>
            </w:r>
          </w:p>
          <w:p w:rsidR="00C17EA5" w:rsidRDefault="00C17EA5"/>
          <w:p w:rsidR="00407D69" w:rsidRDefault="006A712F">
            <w:r>
              <w:t>The evaluation will be run in schools during usual classes.</w:t>
            </w:r>
            <w:r w:rsidR="00407D69">
              <w:t xml:space="preserve"> The application collects logging data on how individual users interact with the worked examples. An interface is available for teachers so that they can see </w:t>
            </w:r>
            <w:ins w:id="16" w:author="Quintin Cutts" w:date="2015-01-06T11:39:00Z">
              <w:r w:rsidR="00A94478">
                <w:t xml:space="preserve">individual and collective </w:t>
              </w:r>
            </w:ins>
            <w:r w:rsidR="00407D69">
              <w:t xml:space="preserve">analyses of this logging data for their class. </w:t>
            </w:r>
            <w:ins w:id="17" w:author="Quintin Cutts" w:date="2015-01-06T11:39:00Z">
              <w:r w:rsidR="00A94478">
                <w:t xml:space="preserve">Fully anonymised usage data, identifying neither the school nor pupil, will be available to the researchers.  </w:t>
              </w:r>
            </w:ins>
            <w:r w:rsidR="00407D69">
              <w:t>The way this operates is described below.</w:t>
            </w:r>
          </w:p>
          <w:p w:rsidR="00407D69" w:rsidRDefault="00407D69">
            <w:r>
              <w:t>The teacher will use a special teacher</w:t>
            </w:r>
            <w:r w:rsidR="004761E4">
              <w:t>s’</w:t>
            </w:r>
            <w:r>
              <w:t xml:space="preserve"> interface to register with a username and password. </w:t>
            </w:r>
            <w:ins w:id="18" w:author="Quintin Cutts" w:date="2015-01-06T11:41:00Z">
              <w:r w:rsidR="00A94478">
                <w:t xml:space="preserve">The username is used to classify one school apart from another, but the name itself should not identify the particular school.  </w:t>
              </w:r>
            </w:ins>
            <w:r>
              <w:t xml:space="preserve">When </w:t>
            </w:r>
            <w:del w:id="19" w:author="Quintin Cutts" w:date="2015-01-06T11:42:00Z">
              <w:r w:rsidDel="00A94478">
                <w:delText xml:space="preserve">they </w:delText>
              </w:r>
            </w:del>
            <w:ins w:id="20" w:author="Quintin Cutts" w:date="2015-01-06T11:42:00Z">
              <w:r w:rsidR="00A94478">
                <w:t xml:space="preserve">teachers </w:t>
              </w:r>
            </w:ins>
            <w:r>
              <w:t xml:space="preserve">are logged in, they will be able to register </w:t>
            </w:r>
            <w:del w:id="21" w:author="Quintin Cutts" w:date="2015-01-06T11:40:00Z">
              <w:r w:rsidDel="00A94478">
                <w:delText xml:space="preserve">groups </w:delText>
              </w:r>
            </w:del>
            <w:ins w:id="22" w:author="Quintin Cutts" w:date="2015-01-06T11:40:00Z">
              <w:r w:rsidR="00A94478">
                <w:t xml:space="preserve">a group id </w:t>
              </w:r>
            </w:ins>
            <w:r>
              <w:t xml:space="preserve">for </w:t>
            </w:r>
            <w:ins w:id="23" w:author="Quintin Cutts" w:date="2015-01-06T11:40:00Z">
              <w:r w:rsidR="00A94478">
                <w:t xml:space="preserve">each of </w:t>
              </w:r>
            </w:ins>
            <w:r>
              <w:t xml:space="preserve">their classes. They will give </w:t>
            </w:r>
            <w:del w:id="24" w:author="Quintin Cutts" w:date="2015-01-06T11:46:00Z">
              <w:r w:rsidDel="00A94478">
                <w:delText xml:space="preserve">their </w:delText>
              </w:r>
            </w:del>
            <w:ins w:id="25" w:author="Quintin Cutts" w:date="2015-01-06T11:46:00Z">
              <w:r w:rsidR="00A94478">
                <w:t xml:space="preserve">the school </w:t>
              </w:r>
            </w:ins>
            <w:r>
              <w:t>username</w:t>
            </w:r>
            <w:del w:id="26" w:author="Quintin Cutts" w:date="2015-01-06T11:46:00Z">
              <w:r w:rsidDel="00A94478">
                <w:delText>s</w:delText>
              </w:r>
            </w:del>
            <w:r>
              <w:t xml:space="preserve"> and </w:t>
            </w:r>
            <w:del w:id="27" w:author="Quintin Cutts" w:date="2015-01-06T11:40:00Z">
              <w:r w:rsidDel="00A94478">
                <w:delText xml:space="preserve">a </w:delText>
              </w:r>
            </w:del>
            <w:ins w:id="28" w:author="Quintin Cutts" w:date="2015-01-06T11:40:00Z">
              <w:r w:rsidR="00A94478">
                <w:t xml:space="preserve">the </w:t>
              </w:r>
            </w:ins>
            <w:r>
              <w:t xml:space="preserve">class-specific group id to pupils. </w:t>
            </w:r>
            <w:ins w:id="29" w:author="Quintin Cutts" w:date="2015-01-06T11:46:00Z">
              <w:r w:rsidR="00A94478">
                <w:t xml:space="preserve">Furthermore, to track individual </w:t>
              </w:r>
            </w:ins>
            <w:ins w:id="30" w:author="Quintin Cutts" w:date="2015-01-06T11:47:00Z">
              <w:r w:rsidR="00A94478">
                <w:t>pupils'</w:t>
              </w:r>
            </w:ins>
            <w:ins w:id="31" w:author="Quintin Cutts" w:date="2015-01-06T11:46:00Z">
              <w:r w:rsidR="00A94478">
                <w:t xml:space="preserve"> progress, the teachers can supply a pupil id to each pupil.</w:t>
              </w:r>
            </w:ins>
            <w:ins w:id="32" w:author="Quintin Cutts" w:date="2015-01-06T11:47:00Z">
              <w:r w:rsidR="00A94478">
                <w:t xml:space="preserve">  </w:t>
              </w:r>
            </w:ins>
            <w:r>
              <w:t xml:space="preserve">Pupils need to enter </w:t>
            </w:r>
            <w:del w:id="33" w:author="Quintin Cutts" w:date="2015-01-06T11:47:00Z">
              <w:r w:rsidDel="00A94478">
                <w:delText xml:space="preserve">them </w:delText>
              </w:r>
            </w:del>
            <w:ins w:id="34" w:author="Quintin Cutts" w:date="2015-01-06T11:47:00Z">
              <w:r w:rsidR="00A94478">
                <w:t xml:space="preserve">school, class and pupil id </w:t>
              </w:r>
            </w:ins>
            <w:r>
              <w:t>in the student interface before starting to work on any of the worked examples. T</w:t>
            </w:r>
            <w:r w:rsidR="004761E4">
              <w:t>eachers</w:t>
            </w:r>
            <w:r>
              <w:t xml:space="preserve"> can access the data for their </w:t>
            </w:r>
            <w:r w:rsidR="004761E4">
              <w:t>classes</w:t>
            </w:r>
            <w:r>
              <w:t xml:space="preserve"> in a graphical format </w:t>
            </w:r>
            <w:del w:id="35" w:author="Quintin Cutts" w:date="2015-01-06T11:48:00Z">
              <w:r w:rsidDel="00A94478">
                <w:delText>provided they are logged in</w:delText>
              </w:r>
            </w:del>
            <w:ins w:id="36" w:author="Quintin Cutts" w:date="2015-01-06T11:48:00Z">
              <w:r w:rsidR="00A94478">
                <w:t>via the teacher interface, secured by the password the teacher chose</w:t>
              </w:r>
            </w:ins>
            <w:r>
              <w:t>.</w:t>
            </w:r>
          </w:p>
          <w:p w:rsidR="00407D69" w:rsidRDefault="00407D69">
            <w:r>
              <w:t>T</w:t>
            </w:r>
            <w:del w:id="37" w:author="Quintin Cutts" w:date="2015-01-06T11:48:00Z">
              <w:r w:rsidDel="00A94478">
                <w:delText>he t</w:delText>
              </w:r>
            </w:del>
            <w:r>
              <w:t xml:space="preserve">eachers can also choose not to give </w:t>
            </w:r>
            <w:del w:id="38" w:author="Quintin Cutts" w:date="2015-01-06T11:52:00Z">
              <w:r w:rsidDel="00A94478">
                <w:delText>their username</w:delText>
              </w:r>
              <w:r w:rsidR="003E1E95" w:rsidDel="00A94478">
                <w:delText xml:space="preserve"> and a group id</w:delText>
              </w:r>
            </w:del>
            <w:ins w:id="39" w:author="Quintin Cutts" w:date="2015-01-06T11:52:00Z">
              <w:r w:rsidR="00A94478">
                <w:t>ids</w:t>
              </w:r>
            </w:ins>
            <w:r w:rsidR="003E1E95">
              <w:t xml:space="preserve"> to the </w:t>
            </w:r>
            <w:del w:id="40" w:author="Quintin Cutts" w:date="2015-01-06T11:52:00Z">
              <w:r w:rsidR="003E1E95" w:rsidDel="00A94478">
                <w:delText>students</w:delText>
              </w:r>
            </w:del>
            <w:ins w:id="41" w:author="Quintin Cutts" w:date="2015-01-06T11:52:00Z">
              <w:r w:rsidR="00A94478">
                <w:t>pupils</w:t>
              </w:r>
            </w:ins>
            <w:r w:rsidR="003E1E95">
              <w:t>. This means the data will be collected on a session basis with no way to map schools</w:t>
            </w:r>
            <w:r w:rsidR="004761E4">
              <w:t xml:space="preserve"> or classes</w:t>
            </w:r>
            <w:r w:rsidR="003E1E95">
              <w:t xml:space="preserve"> to any </w:t>
            </w:r>
            <w:r w:rsidR="003E1E95">
              <w:lastRenderedPageBreak/>
              <w:t>of the data.</w:t>
            </w:r>
          </w:p>
          <w:p w:rsidR="003E1E95" w:rsidRDefault="003E1E95">
            <w:r>
              <w:t>For the purposes of the evaluation, the teachers and students will be able to access the system using any web-enabled device.</w:t>
            </w:r>
          </w:p>
          <w:p w:rsidR="003E1E95" w:rsidRDefault="003E1E95">
            <w:r>
              <w:t xml:space="preserve">Note that </w:t>
            </w:r>
            <w:ins w:id="42" w:author="Quintin Cutts" w:date="2015-01-06T11:44:00Z">
              <w:r w:rsidR="00A94478">
                <w:t xml:space="preserve">no </w:t>
              </w:r>
            </w:ins>
            <w:r>
              <w:t>association</w:t>
            </w:r>
            <w:del w:id="43" w:author="Quintin Cutts" w:date="2015-01-06T11:44:00Z">
              <w:r w:rsidDel="00A94478">
                <w:delText>s</w:delText>
              </w:r>
            </w:del>
            <w:r>
              <w:t xml:space="preserve"> </w:t>
            </w:r>
            <w:ins w:id="44" w:author="Quintin Cutts" w:date="2015-01-06T11:45:00Z">
              <w:r w:rsidR="00A94478">
                <w:t xml:space="preserve">is recorded </w:t>
              </w:r>
            </w:ins>
            <w:r>
              <w:t>between a</w:t>
            </w:r>
            <w:ins w:id="45" w:author="Quintin Cutts" w:date="2015-01-06T11:44:00Z">
              <w:r w:rsidR="00A94478">
                <w:t>n</w:t>
              </w:r>
            </w:ins>
            <w:r>
              <w:t xml:space="preserve"> </w:t>
            </w:r>
            <w:ins w:id="46" w:author="Quintin Cutts" w:date="2015-01-06T11:44:00Z">
              <w:r w:rsidR="00A94478">
                <w:t xml:space="preserve">identifiable </w:t>
              </w:r>
            </w:ins>
            <w:r>
              <w:t>school</w:t>
            </w:r>
            <w:ins w:id="47" w:author="Quintin Cutts" w:date="2015-01-06T11:44:00Z">
              <w:r w:rsidR="00A94478">
                <w:t>, class or pupil</w:t>
              </w:r>
            </w:ins>
            <w:del w:id="48" w:author="Quintin Cutts" w:date="2015-01-06T11:44:00Z">
              <w:r w:rsidDel="00A94478">
                <w:delText>/class</w:delText>
              </w:r>
            </w:del>
            <w:r>
              <w:t xml:space="preserve"> and </w:t>
            </w:r>
            <w:del w:id="49" w:author="Quintin Cutts" w:date="2015-01-06T11:44:00Z">
              <w:r w:rsidDel="00A94478">
                <w:delText>a group id are not held in the system</w:delText>
              </w:r>
              <w:r w:rsidR="00686E6D" w:rsidDel="00A94478">
                <w:delText xml:space="preserve">, neither is </w:delText>
              </w:r>
              <w:r w:rsidDel="00A94478">
                <w:delText>any other identifying information</w:delText>
              </w:r>
            </w:del>
            <w:ins w:id="50" w:author="Quintin Cutts" w:date="2015-01-06T11:44:00Z">
              <w:r w:rsidR="00A94478">
                <w:t>logging information within the system</w:t>
              </w:r>
            </w:ins>
            <w:r>
              <w:t xml:space="preserve">. </w:t>
            </w:r>
            <w:del w:id="51" w:author="Quintin Cutts" w:date="2015-01-06T11:45:00Z">
              <w:r w:rsidDel="00A94478">
                <w:delText>All of this is</w:delText>
              </w:r>
            </w:del>
            <w:ins w:id="52" w:author="Quintin Cutts" w:date="2015-01-06T11:45:00Z">
              <w:r w:rsidR="00A94478">
                <w:t>Such associations, if required, are</w:t>
              </w:r>
            </w:ins>
            <w:r>
              <w:t xml:space="preserve"> managed </w:t>
            </w:r>
            <w:ins w:id="53" w:author="Quintin Cutts" w:date="2015-01-06T11:45:00Z">
              <w:r w:rsidR="00A94478">
                <w:t xml:space="preserve">entirely </w:t>
              </w:r>
            </w:ins>
            <w:r>
              <w:t>by the teacher</w:t>
            </w:r>
            <w:bookmarkStart w:id="54" w:name="_GoBack"/>
            <w:ins w:id="55" w:author="Quintin Cutts" w:date="2015-01-06T11:45:00Z">
              <w:r w:rsidR="00A94478">
                <w:t>, through the choice of suitable school, group and pupil ids</w:t>
              </w:r>
            </w:ins>
            <w:r>
              <w:t xml:space="preserve">. </w:t>
            </w:r>
            <w:bookmarkEnd w:id="54"/>
            <w:r>
              <w:t>Teachers will be instructed to record their usernames and passwords securely as we will not be able to renew them should they forget them.</w:t>
            </w:r>
          </w:p>
          <w:p w:rsidR="003E1E95" w:rsidRDefault="003E1E95">
            <w:r>
              <w:t>The system will collect pupil usage data for the evaluation period 1-28 February 2015. This will be automatically analysed to determine:</w:t>
            </w:r>
          </w:p>
          <w:p w:rsidR="003E1E95" w:rsidRDefault="003E1E95">
            <w:r>
              <w:t>-usage patterns during a single session</w:t>
            </w:r>
          </w:p>
          <w:p w:rsidR="003E1E95" w:rsidRDefault="003E1E95">
            <w:r>
              <w:t xml:space="preserve">-usage patterns by the same pupil across multiple sessions, where this </w:t>
            </w:r>
            <w:ins w:id="56" w:author="Quintin Cutts" w:date="2015-01-06T11:59:00Z">
              <w:r w:rsidR="002D139F">
                <w:t xml:space="preserve">is </w:t>
              </w:r>
            </w:ins>
            <w:r>
              <w:t>possible.</w:t>
            </w:r>
          </w:p>
          <w:p w:rsidR="003E1E95" w:rsidRDefault="003E1E95">
            <w:r>
              <w:t>Data will be retained securely for a five-year period to 1 February 2020.</w:t>
            </w:r>
          </w:p>
          <w:p w:rsidR="003E1E95" w:rsidRDefault="003E1E95">
            <w:r>
              <w:t>Teachers will be invited to submit an email address to the system at the time of first use. It will be clearly explained that this is not connected in any way to the</w:t>
            </w:r>
            <w:ins w:id="57" w:author="Quintin Cutts" w:date="2015-01-06T11:59:00Z">
              <w:r w:rsidR="002D139F">
                <w:t xml:space="preserve"> username or</w:t>
              </w:r>
            </w:ins>
            <w:r>
              <w:t xml:space="preserve"> </w:t>
            </w:r>
            <w:r w:rsidR="007A72B8">
              <w:t>group ids they create, and is requested solely so that we can ask the teacher to complete an evaluation questionnaire at the end of the study.</w:t>
            </w:r>
          </w:p>
          <w:p w:rsidR="007A72B8" w:rsidRDefault="007A72B8">
            <w:r>
              <w:t xml:space="preserve">The number of pupils </w:t>
            </w:r>
            <w:ins w:id="58" w:author="Quintin Cutts" w:date="2015-01-06T11:59:00Z">
              <w:r w:rsidR="002D139F">
                <w:t xml:space="preserve">involved </w:t>
              </w:r>
            </w:ins>
            <w:r>
              <w:t>depends</w:t>
            </w:r>
            <w:r w:rsidR="004761E4">
              <w:t xml:space="preserve"> on take</w:t>
            </w:r>
            <w:ins w:id="59" w:author="Quintin Cutts" w:date="2015-01-06T11:59:00Z">
              <w:r w:rsidR="002D139F">
                <w:t>-</w:t>
              </w:r>
            </w:ins>
            <w:r w:rsidR="004761E4">
              <w:t>up</w:t>
            </w:r>
            <w:ins w:id="60" w:author="Quintin Cutts" w:date="2015-01-06T11:59:00Z">
              <w:r w:rsidR="002D139F">
                <w:t xml:space="preserve"> of the system by teachers</w:t>
              </w:r>
            </w:ins>
            <w:r w:rsidR="004761E4">
              <w:t xml:space="preserve">. </w:t>
            </w:r>
            <w:ins w:id="61" w:author="Quintin Cutts" w:date="2015-01-06T12:00:00Z">
              <w:r w:rsidR="002D139F">
                <w:t xml:space="preserve"> There are a</w:t>
              </w:r>
            </w:ins>
            <w:del w:id="62" w:author="Quintin Cutts" w:date="2015-01-06T12:00:00Z">
              <w:r w:rsidR="004761E4" w:rsidDel="002D139F">
                <w:delText>A</w:delText>
              </w:r>
            </w:del>
            <w:r>
              <w:t xml:space="preserve">round 150 teachers </w:t>
            </w:r>
            <w:del w:id="63" w:author="Quintin Cutts" w:date="2015-01-06T12:00:00Z">
              <w:r w:rsidDel="002D139F">
                <w:delText xml:space="preserve">that </w:delText>
              </w:r>
            </w:del>
            <w:ins w:id="64" w:author="Quintin Cutts" w:date="2015-01-06T12:00:00Z">
              <w:r w:rsidR="002D139F">
                <w:t xml:space="preserve">who </w:t>
              </w:r>
            </w:ins>
            <w:r>
              <w:t xml:space="preserve">are possible candidates. However, the available worked examples may not fit their current teaching needs, which would reduce </w:t>
            </w:r>
            <w:proofErr w:type="spellStart"/>
            <w:r>
              <w:t>participant</w:t>
            </w:r>
            <w:ins w:id="65" w:author="Quintin Cutts" w:date="2015-01-06T12:00:00Z">
              <w:r w:rsidR="002D139F">
                <w:t>ation</w:t>
              </w:r>
            </w:ins>
            <w:proofErr w:type="spellEnd"/>
            <w:del w:id="66" w:author="Quintin Cutts" w:date="2015-01-06T12:00:00Z">
              <w:r w:rsidDel="002D139F">
                <w:delText>s</w:delText>
              </w:r>
            </w:del>
            <w:r>
              <w:t>.</w:t>
            </w:r>
          </w:p>
          <w:p w:rsidR="00C17EA5" w:rsidRDefault="00C17EA5"/>
          <w:p w:rsidR="00C17EA5" w:rsidDel="00DF1F3A" w:rsidRDefault="00C17EA5">
            <w:pPr>
              <w:rPr>
                <w:del w:id="67" w:author="Quintin Cutts" w:date="2015-01-06T12:04:00Z"/>
              </w:rPr>
            </w:pPr>
          </w:p>
          <w:p w:rsidR="00C17EA5" w:rsidDel="00DF1F3A" w:rsidRDefault="00C17EA5">
            <w:pPr>
              <w:rPr>
                <w:del w:id="68" w:author="Quintin Cutts" w:date="2015-01-06T12:04:00Z"/>
              </w:rPr>
            </w:pPr>
          </w:p>
          <w:p w:rsidR="00C17EA5" w:rsidRDefault="00C17EA5"/>
          <w:p w:rsidR="00C17EA5" w:rsidRDefault="00C17EA5"/>
        </w:tc>
      </w:tr>
      <w:tr w:rsidR="00520A75" w:rsidTr="00520A75">
        <w:tc>
          <w:tcPr>
            <w:tcW w:w="9242" w:type="dxa"/>
          </w:tcPr>
          <w:p w:rsidR="00520A75" w:rsidRDefault="00C17EA5">
            <w:r w:rsidRPr="00C17EA5">
              <w:lastRenderedPageBreak/>
              <w:t>4. DESCRIBE HOW THE PROCEDURES AFFECT THE PARTICIPANTS</w:t>
            </w:r>
            <w:r>
              <w:t>.</w:t>
            </w:r>
          </w:p>
          <w:p w:rsidR="00883F35" w:rsidRDefault="00883F35"/>
          <w:p w:rsidR="00883F35" w:rsidRDefault="00883F35">
            <w:r>
              <w:t xml:space="preserve">Data will be collected as part of regular classes for </w:t>
            </w:r>
            <w:del w:id="69" w:author="Quintin Cutts" w:date="2015-01-06T12:04:00Z">
              <w:r w:rsidDel="00DF1F3A">
                <w:delText>students</w:delText>
              </w:r>
            </w:del>
            <w:ins w:id="70" w:author="Quintin Cutts" w:date="2015-01-06T12:04:00Z">
              <w:r w:rsidR="00DF1F3A">
                <w:t>pupils</w:t>
              </w:r>
            </w:ins>
            <w:r>
              <w:t xml:space="preserve">. Pupils will be expected to go over several of the examples </w:t>
            </w:r>
            <w:r w:rsidR="00EB18E3">
              <w:t xml:space="preserve">using the application </w:t>
            </w:r>
            <w:r w:rsidR="004761E4">
              <w:t>and gain some knowledge/learn ne</w:t>
            </w:r>
            <w:r w:rsidR="00EB18E3">
              <w:t xml:space="preserve">w techniques for solving </w:t>
            </w:r>
            <w:del w:id="71" w:author="Quintin Cutts" w:date="2015-01-06T12:04:00Z">
              <w:r w:rsidR="00EB18E3" w:rsidDel="00DF1F3A">
                <w:delText xml:space="preserve">a particular </w:delText>
              </w:r>
            </w:del>
            <w:r w:rsidR="00EB18E3">
              <w:t>problem</w:t>
            </w:r>
            <w:ins w:id="72" w:author="Quintin Cutts" w:date="2015-01-06T12:04:00Z">
              <w:r w:rsidR="00DF1F3A">
                <w:t>s</w:t>
              </w:r>
            </w:ins>
            <w:r w:rsidR="00EB18E3">
              <w:t>.</w:t>
            </w:r>
          </w:p>
          <w:p w:rsidR="00883F35" w:rsidRDefault="00883F35">
            <w:r>
              <w:t>As this is part of their on</w:t>
            </w:r>
            <w:ins w:id="73" w:author="Quintin Cutts" w:date="2015-01-06T12:04:00Z">
              <w:r w:rsidR="00DF1F3A">
                <w:t>-</w:t>
              </w:r>
            </w:ins>
            <w:r>
              <w:t>going education, chosen by their teacher, and th</w:t>
            </w:r>
            <w:r w:rsidR="004761E4">
              <w:t>e data capture is both automatic</w:t>
            </w:r>
            <w:r>
              <w:t xml:space="preserve"> and anonymous, there is no particular effect on participants</w:t>
            </w:r>
            <w:r w:rsidR="004761E4">
              <w:t>.</w:t>
            </w:r>
          </w:p>
          <w:p w:rsidR="00C17EA5" w:rsidDel="00DF1F3A" w:rsidRDefault="00C17EA5">
            <w:pPr>
              <w:rPr>
                <w:del w:id="74" w:author="Quintin Cutts" w:date="2015-01-06T12:05:00Z"/>
              </w:rPr>
            </w:pPr>
          </w:p>
          <w:p w:rsidR="00C17EA5" w:rsidDel="00DF1F3A" w:rsidRDefault="00C17EA5">
            <w:pPr>
              <w:rPr>
                <w:del w:id="75" w:author="Quintin Cutts" w:date="2015-01-06T12:05:00Z"/>
              </w:rPr>
            </w:pPr>
          </w:p>
          <w:p w:rsidR="00C17EA5" w:rsidDel="00DF1F3A" w:rsidRDefault="00C17EA5">
            <w:pPr>
              <w:rPr>
                <w:del w:id="76" w:author="Quintin Cutts" w:date="2015-01-06T12:05:00Z"/>
              </w:rPr>
            </w:pPr>
          </w:p>
          <w:p w:rsidR="00C17EA5" w:rsidDel="00DF1F3A" w:rsidRDefault="00C17EA5">
            <w:pPr>
              <w:rPr>
                <w:del w:id="77" w:author="Quintin Cutts" w:date="2015-01-06T12:05:00Z"/>
              </w:rPr>
            </w:pPr>
          </w:p>
          <w:p w:rsidR="00C17EA5" w:rsidRDefault="00C17EA5"/>
          <w:p w:rsidR="00C17EA5" w:rsidRDefault="00C17EA5"/>
        </w:tc>
      </w:tr>
      <w:tr w:rsidR="00520A75" w:rsidTr="00520A75">
        <w:tc>
          <w:tcPr>
            <w:tcW w:w="9242" w:type="dxa"/>
          </w:tcPr>
          <w:p w:rsidR="00520A75" w:rsidRDefault="00C17EA5">
            <w:r w:rsidRPr="00C17EA5">
              <w:t>5. STATE WHAT IN YOUR OPINION ARE THE ETHICAL ISSUES INVOLVED IN THE PROPOSAL</w:t>
            </w:r>
            <w:r>
              <w:t>.</w:t>
            </w:r>
          </w:p>
          <w:p w:rsidR="00C17EA5" w:rsidRDefault="00C17EA5"/>
          <w:p w:rsidR="00C17EA5" w:rsidRDefault="00524015">
            <w:r>
              <w:t>Due to the careful set up, ensuring anonymity of classes and pupils, there are no ethical issues.</w:t>
            </w:r>
          </w:p>
          <w:p w:rsidR="00C17EA5" w:rsidRDefault="00C17EA5"/>
          <w:p w:rsidR="00C17EA5" w:rsidRDefault="00C17EA5"/>
          <w:p w:rsidR="00C17EA5" w:rsidRDefault="00C17EA5"/>
          <w:p w:rsidR="00C17EA5" w:rsidRDefault="00C17EA5"/>
        </w:tc>
      </w:tr>
      <w:tr w:rsidR="00520A75" w:rsidTr="00520A75">
        <w:tc>
          <w:tcPr>
            <w:tcW w:w="9242" w:type="dxa"/>
          </w:tcPr>
          <w:p w:rsidR="00520A75" w:rsidRDefault="00C17EA5" w:rsidP="00C17EA5">
            <w:r w:rsidRPr="00C17EA5">
              <w:t xml:space="preserve">6. SPECIFY THE NATURE OF THE PARTICIPANTS. </w:t>
            </w:r>
            <w:r>
              <w:t xml:space="preserve"> </w:t>
            </w:r>
            <w:r w:rsidRPr="00C17EA5">
              <w:t xml:space="preserve">INDICATE IF THE RESEARCH INVOLVES CHILDREN OR THOSE WITH </w:t>
            </w:r>
            <w:r>
              <w:t xml:space="preserve">MENTAL DISABILITIES OR HANDICAP.  </w:t>
            </w:r>
            <w:r w:rsidRPr="00C17EA5">
              <w:t>IF SO, EXPLAIN THE STEPS TAKEN TO OBTAIN PERMISSION FROM L.E.A.</w:t>
            </w:r>
            <w:r>
              <w:t xml:space="preserve">s, HEADTEACHERS, PARENTS, ETC. </w:t>
            </w:r>
            <w:r w:rsidRPr="00C17EA5">
              <w:t xml:space="preserve"> GIVE A BRIEF DESCRIPTION HERE AND FILL IN THE CHILDREN RESEARCH ETHICAL PLAN. THE FORM MUST BE UPLOADED TOGETHER WITH THE CONSENT AND INFORMATION FORMS.</w:t>
            </w:r>
          </w:p>
          <w:p w:rsidR="00C17EA5" w:rsidRDefault="00C17EA5" w:rsidP="00C17EA5"/>
          <w:p w:rsidR="00183932" w:rsidRDefault="00183932" w:rsidP="00C17EA5">
            <w:r>
              <w:t xml:space="preserve">The participants will be computing science </w:t>
            </w:r>
            <w:del w:id="78" w:author="Quintin Cutts" w:date="2015-01-06T12:05:00Z">
              <w:r w:rsidDel="00DF1F3A">
                <w:delText xml:space="preserve">students </w:delText>
              </w:r>
            </w:del>
            <w:ins w:id="79" w:author="Quintin Cutts" w:date="2015-01-06T12:05:00Z">
              <w:r w:rsidR="00DF1F3A">
                <w:t xml:space="preserve">pupils </w:t>
              </w:r>
            </w:ins>
            <w:r>
              <w:t>in schools. We do not believe informed consent is required since the application is being used by teachers to enhance the teaching experience of pupils, and we are collecting fully anonymised data for software evaluation purposes only.</w:t>
            </w:r>
          </w:p>
          <w:p w:rsidR="00C17EA5" w:rsidRDefault="00C17EA5" w:rsidP="00C17EA5"/>
          <w:p w:rsidR="00C17EA5" w:rsidRDefault="00C17EA5" w:rsidP="00C17EA5"/>
          <w:p w:rsidR="00C17EA5" w:rsidRDefault="00C17EA5" w:rsidP="00C17EA5"/>
        </w:tc>
      </w:tr>
    </w:tbl>
    <w:p w:rsidR="00754C2C" w:rsidRDefault="00754C2C" w:rsidP="00C17EA5">
      <w:pPr>
        <w:sectPr w:rsidR="00754C2C" w:rsidSect="00754C2C">
          <w:pgSz w:w="11906" w:h="16838"/>
          <w:pgMar w:top="340" w:right="1440" w:bottom="340" w:left="1440" w:header="709" w:footer="709" w:gutter="0"/>
          <w:cols w:space="708"/>
          <w:docGrid w:linePitch="360"/>
        </w:sectPr>
      </w:pPr>
    </w:p>
    <w:tbl>
      <w:tblPr>
        <w:tblStyle w:val="TableGrid"/>
        <w:tblW w:w="0" w:type="auto"/>
        <w:tblLook w:val="04A0" w:firstRow="1" w:lastRow="0" w:firstColumn="1" w:lastColumn="0" w:noHBand="0" w:noVBand="1"/>
      </w:tblPr>
      <w:tblGrid>
        <w:gridCol w:w="9242"/>
      </w:tblGrid>
      <w:tr w:rsidR="00754C2C" w:rsidTr="00754C2C">
        <w:tc>
          <w:tcPr>
            <w:tcW w:w="9242" w:type="dxa"/>
            <w:tcBorders>
              <w:top w:val="nil"/>
              <w:left w:val="nil"/>
              <w:right w:val="nil"/>
            </w:tcBorders>
          </w:tcPr>
          <w:p w:rsidR="00754C2C" w:rsidRPr="000F4375" w:rsidRDefault="00754C2C" w:rsidP="00754C2C">
            <w:pPr>
              <w:jc w:val="center"/>
              <w:rPr>
                <w:b/>
              </w:rPr>
            </w:pPr>
            <w:r w:rsidRPr="000F4375">
              <w:rPr>
                <w:b/>
              </w:rPr>
              <w:lastRenderedPageBreak/>
              <w:t>COLLEGE OF SCIENCE &amp; ENGINEERING</w:t>
            </w:r>
            <w:r w:rsidRPr="000F4375">
              <w:rPr>
                <w:b/>
              </w:rPr>
              <w:br/>
              <w:t>TEMPLATE ETHICS APPLICATION FORM</w:t>
            </w:r>
          </w:p>
          <w:p w:rsidR="00754C2C" w:rsidRPr="00C17EA5" w:rsidRDefault="00754C2C" w:rsidP="00C17EA5"/>
        </w:tc>
      </w:tr>
      <w:tr w:rsidR="00C17EA5" w:rsidTr="00520A75">
        <w:tc>
          <w:tcPr>
            <w:tcW w:w="9242" w:type="dxa"/>
          </w:tcPr>
          <w:p w:rsidR="00C17EA5" w:rsidRDefault="00C17EA5" w:rsidP="00C17EA5">
            <w:r w:rsidRPr="00C17EA5">
              <w:t>7. STATE IF PAYMENT WILL BE MADE TO SUBJECT</w:t>
            </w:r>
            <w:r>
              <w:t>.</w:t>
            </w:r>
          </w:p>
          <w:p w:rsidR="00C17EA5" w:rsidRDefault="00C17EA5" w:rsidP="00C17EA5"/>
          <w:p w:rsidR="00E841B5" w:rsidRDefault="00E841B5" w:rsidP="00C17EA5">
            <w:r>
              <w:t>No payment will be made to the subject</w:t>
            </w:r>
            <w:ins w:id="80" w:author="Quintin Cutts" w:date="2015-01-06T12:05:00Z">
              <w:r w:rsidR="00DF1F3A">
                <w:t>s</w:t>
              </w:r>
            </w:ins>
            <w:r>
              <w:t>.</w:t>
            </w:r>
          </w:p>
          <w:p w:rsidR="00C17EA5" w:rsidRDefault="00C17EA5" w:rsidP="00C17EA5"/>
          <w:p w:rsidR="00C17EA5" w:rsidRDefault="00C17EA5" w:rsidP="00C17EA5"/>
          <w:p w:rsidR="00C17EA5" w:rsidRPr="00C17EA5" w:rsidRDefault="00C17EA5" w:rsidP="00C17EA5"/>
        </w:tc>
      </w:tr>
      <w:tr w:rsidR="00520A75" w:rsidTr="00520A75">
        <w:tc>
          <w:tcPr>
            <w:tcW w:w="9242" w:type="dxa"/>
          </w:tcPr>
          <w:p w:rsidR="00520A75" w:rsidRDefault="00C17EA5">
            <w:r w:rsidRPr="00C17EA5">
              <w:t>8. DESCRIBE THE PROCEDURES FOR ADVERTISING, FOR RECRUITING PARTICIPANTS, AND FOR OBTAINING CONSENT FROM PARTICIPANTS</w:t>
            </w:r>
            <w:r>
              <w:t>.</w:t>
            </w:r>
          </w:p>
          <w:p w:rsidR="00C17EA5" w:rsidRDefault="00C17EA5"/>
          <w:p w:rsidR="00C17EA5" w:rsidRDefault="00E841B5">
            <w:r>
              <w:t>See section 3 above. We will not be looking for consent from pupils for the reasons given above, but we will ask for the teachers</w:t>
            </w:r>
            <w:ins w:id="81" w:author="Quintin Cutts" w:date="2015-01-06T12:05:00Z">
              <w:r w:rsidR="00DF1F3A">
                <w:t>'</w:t>
              </w:r>
            </w:ins>
            <w:r>
              <w:t xml:space="preserve"> consent to use the data. Where a teacher does not give consent, he/she should inform us of their username and we will exclude data connected with it from our analyses. Note that the teacher can still analyse his/her </w:t>
            </w:r>
            <w:r w:rsidR="003F7313">
              <w:t>own class data.</w:t>
            </w:r>
          </w:p>
          <w:p w:rsidR="00C17EA5" w:rsidDel="00DF1F3A" w:rsidRDefault="00C17EA5">
            <w:pPr>
              <w:rPr>
                <w:del w:id="82" w:author="Quintin Cutts" w:date="2015-01-06T12:06:00Z"/>
              </w:rPr>
            </w:pPr>
          </w:p>
          <w:p w:rsidR="00C17EA5" w:rsidDel="00DF1F3A" w:rsidRDefault="00C17EA5">
            <w:pPr>
              <w:rPr>
                <w:del w:id="83" w:author="Quintin Cutts" w:date="2015-01-06T12:06:00Z"/>
              </w:rPr>
            </w:pPr>
          </w:p>
          <w:p w:rsidR="00C17EA5" w:rsidRDefault="00C17EA5"/>
          <w:p w:rsidR="00C17EA5" w:rsidRDefault="00C17EA5"/>
        </w:tc>
      </w:tr>
      <w:tr w:rsidR="00C17EA5" w:rsidTr="00520A75">
        <w:tc>
          <w:tcPr>
            <w:tcW w:w="9242" w:type="dxa"/>
          </w:tcPr>
          <w:p w:rsidR="00C17EA5" w:rsidRDefault="00C17EA5">
            <w:r w:rsidRPr="00C17EA5">
              <w:t>9. STATE WHETHER THE PROPOSAL IS IN ACCORD WITH THE BPS CODE OF CONDUCT OR THE ESRC FRAMEWORK OF RESEARCH ETHICS</w:t>
            </w:r>
            <w:r>
              <w:t>.</w:t>
            </w:r>
          </w:p>
          <w:p w:rsidR="00C17EA5" w:rsidRDefault="00C17EA5"/>
          <w:p w:rsidR="00C17EA5" w:rsidRDefault="003B54D1">
            <w:r>
              <w:t>Yes.</w:t>
            </w:r>
          </w:p>
          <w:p w:rsidR="00C17EA5" w:rsidDel="00DF1F3A" w:rsidRDefault="00C17EA5">
            <w:pPr>
              <w:rPr>
                <w:del w:id="84" w:author="Quintin Cutts" w:date="2015-01-06T12:06:00Z"/>
              </w:rPr>
            </w:pPr>
          </w:p>
          <w:p w:rsidR="00C17EA5" w:rsidRDefault="00C17EA5"/>
          <w:p w:rsidR="00C17EA5" w:rsidRPr="00C17EA5" w:rsidRDefault="00C17EA5"/>
        </w:tc>
      </w:tr>
      <w:tr w:rsidR="00520A75" w:rsidTr="00520A75">
        <w:tc>
          <w:tcPr>
            <w:tcW w:w="9242" w:type="dxa"/>
          </w:tcPr>
          <w:p w:rsidR="00520A75" w:rsidRDefault="00C17EA5">
            <w:r w:rsidRPr="00C17EA5">
              <w:t>10. DESCRIBE HOW THE PARTICIPANTS' ANONYMITY AND CONFIDENTIALITY WILL BE MAINTAINED</w:t>
            </w:r>
            <w:r>
              <w:t>.</w:t>
            </w:r>
          </w:p>
          <w:p w:rsidR="00C17EA5" w:rsidRDefault="00C17EA5"/>
          <w:p w:rsidR="00C17EA5" w:rsidRDefault="00C17EA5"/>
          <w:p w:rsidR="00C17EA5" w:rsidRDefault="003B54D1">
            <w:r>
              <w:t xml:space="preserve">Optionally, </w:t>
            </w:r>
            <w:del w:id="85" w:author="Quintin Cutts" w:date="2015-01-06T12:06:00Z">
              <w:r w:rsidDel="00DF1F3A">
                <w:delText xml:space="preserve">students </w:delText>
              </w:r>
            </w:del>
            <w:ins w:id="86" w:author="Quintin Cutts" w:date="2015-01-06T12:06:00Z">
              <w:r w:rsidR="00DF1F3A">
                <w:t xml:space="preserve">pupils </w:t>
              </w:r>
            </w:ins>
            <w:r>
              <w:t xml:space="preserve">will be given </w:t>
            </w:r>
            <w:del w:id="87" w:author="Quintin Cutts" w:date="2015-01-06T12:06:00Z">
              <w:r w:rsidDel="00DF1F3A">
                <w:delText xml:space="preserve">teacher </w:delText>
              </w:r>
            </w:del>
            <w:ins w:id="88" w:author="Quintin Cutts" w:date="2015-01-06T12:06:00Z">
              <w:r w:rsidR="00DF1F3A">
                <w:t>school,</w:t>
              </w:r>
            </w:ins>
            <w:del w:id="89" w:author="Quintin Cutts" w:date="2015-01-06T12:06:00Z">
              <w:r w:rsidDel="00DF1F3A">
                <w:delText>and</w:delText>
              </w:r>
            </w:del>
            <w:r>
              <w:t xml:space="preserve"> group </w:t>
            </w:r>
            <w:ins w:id="90" w:author="Quintin Cutts" w:date="2015-01-06T12:06:00Z">
              <w:r w:rsidR="00DF1F3A">
                <w:t xml:space="preserve">and pupil </w:t>
              </w:r>
            </w:ins>
            <w:r>
              <w:t xml:space="preserve">ids by their teacher. </w:t>
            </w:r>
            <w:del w:id="91" w:author="Quintin Cutts" w:date="2015-01-06T12:06:00Z">
              <w:r w:rsidDel="00DF1F3A">
                <w:delText xml:space="preserve">They </w:delText>
              </w:r>
            </w:del>
            <w:ins w:id="92" w:author="Quintin Cutts" w:date="2015-01-06T12:07:00Z">
              <w:r w:rsidR="00DF1F3A">
                <w:t>They</w:t>
              </w:r>
            </w:ins>
            <w:ins w:id="93" w:author="Quintin Cutts" w:date="2015-01-06T12:06:00Z">
              <w:r w:rsidR="00DF1F3A">
                <w:t xml:space="preserve"> </w:t>
              </w:r>
            </w:ins>
            <w:r>
              <w:t xml:space="preserve">wouldn’t tell </w:t>
            </w:r>
            <w:del w:id="94" w:author="Quintin Cutts" w:date="2015-01-06T12:06:00Z">
              <w:r w:rsidDel="00DF1F3A">
                <w:delText xml:space="preserve">us </w:delText>
              </w:r>
            </w:del>
            <w:ins w:id="95" w:author="Quintin Cutts" w:date="2015-01-06T12:06:00Z">
              <w:r w:rsidR="00DF1F3A">
                <w:t xml:space="preserve">the evaluators </w:t>
              </w:r>
            </w:ins>
            <w:r>
              <w:t>any ids so there would be no way of identifying students</w:t>
            </w:r>
            <w:commentRangeStart w:id="96"/>
            <w:r>
              <w:t>. If we don’t receive consent from teachers to associate their usernames with the school they teach in,</w:t>
            </w:r>
            <w:commentRangeEnd w:id="96"/>
            <w:r w:rsidR="00DF1F3A">
              <w:rPr>
                <w:rStyle w:val="CommentReference"/>
              </w:rPr>
              <w:commentReference w:id="96"/>
            </w:r>
            <w:r>
              <w:t xml:space="preserve"> we will not use any data tagged with that username in any way. In this case, we will be able to analyse data on a session basis, but we wouldn’t have any way of connecting sessions together in any meaningful way.</w:t>
            </w:r>
          </w:p>
          <w:p w:rsidR="00C17EA5" w:rsidRDefault="00C17EA5"/>
          <w:p w:rsidR="00C17EA5" w:rsidRDefault="00C17EA5"/>
          <w:p w:rsidR="00C17EA5" w:rsidRDefault="00C17EA5"/>
        </w:tc>
      </w:tr>
      <w:tr w:rsidR="00520A75" w:rsidTr="00520A75">
        <w:tc>
          <w:tcPr>
            <w:tcW w:w="9242" w:type="dxa"/>
          </w:tcPr>
          <w:p w:rsidR="00520A75" w:rsidRDefault="00C17EA5">
            <w:r w:rsidRPr="00C17EA5">
              <w:t>11. DATE ON WHICH PROJECT WILL BEGIN</w:t>
            </w:r>
            <w:r w:rsidR="00783A67">
              <w:t xml:space="preserve"> AND END</w:t>
            </w:r>
            <w:r>
              <w:t>.</w:t>
            </w:r>
          </w:p>
          <w:p w:rsidR="00C17EA5" w:rsidRDefault="00C17EA5"/>
          <w:p w:rsidR="00C17EA5" w:rsidRDefault="00E367FA">
            <w:r>
              <w:t>The project is intended to start on 15</w:t>
            </w:r>
            <w:r w:rsidRPr="00E367FA">
              <w:rPr>
                <w:vertAlign w:val="superscript"/>
              </w:rPr>
              <w:t>th</w:t>
            </w:r>
            <w:r>
              <w:t xml:space="preserve"> January and end on 15</w:t>
            </w:r>
            <w:r w:rsidRPr="00E367FA">
              <w:rPr>
                <w:vertAlign w:val="superscript"/>
              </w:rPr>
              <w:t>th</w:t>
            </w:r>
            <w:r>
              <w:t xml:space="preserve"> March, although the main data capture is expected to be in February.</w:t>
            </w:r>
          </w:p>
          <w:p w:rsidR="00C17EA5" w:rsidRDefault="00C17EA5"/>
          <w:p w:rsidR="00C17EA5" w:rsidRDefault="00C17EA5"/>
          <w:p w:rsidR="00C17EA5" w:rsidRDefault="00C17EA5"/>
          <w:p w:rsidR="00C17EA5" w:rsidRDefault="00C17EA5"/>
        </w:tc>
      </w:tr>
      <w:tr w:rsidR="00C17EA5" w:rsidTr="00520A75">
        <w:tc>
          <w:tcPr>
            <w:tcW w:w="9242" w:type="dxa"/>
          </w:tcPr>
          <w:p w:rsidR="00C17EA5" w:rsidRDefault="00C17EA5">
            <w:r w:rsidRPr="00C17EA5">
              <w:t>12. LOCATION AT WHICH THE PROJECT WILL BE CARRIED OUT</w:t>
            </w:r>
            <w:r>
              <w:t>.</w:t>
            </w:r>
          </w:p>
          <w:p w:rsidR="00C17EA5" w:rsidRDefault="00C17EA5"/>
          <w:p w:rsidR="00C17EA5" w:rsidDel="00DF1F3A" w:rsidRDefault="00E367FA">
            <w:pPr>
              <w:rPr>
                <w:del w:id="97" w:author="Quintin Cutts" w:date="2015-01-06T12:08:00Z"/>
              </w:rPr>
            </w:pPr>
            <w:r>
              <w:t>Schools in Scotland.</w:t>
            </w:r>
          </w:p>
          <w:p w:rsidR="00C17EA5" w:rsidDel="00DF1F3A" w:rsidRDefault="00C17EA5">
            <w:pPr>
              <w:rPr>
                <w:del w:id="98" w:author="Quintin Cutts" w:date="2015-01-06T12:08:00Z"/>
              </w:rPr>
            </w:pPr>
          </w:p>
          <w:p w:rsidR="00C17EA5" w:rsidRDefault="00C17EA5"/>
          <w:p w:rsidR="00C17EA5" w:rsidRDefault="00C17EA5"/>
          <w:p w:rsidR="00C17EA5" w:rsidRPr="00C17EA5" w:rsidRDefault="00C17EA5"/>
        </w:tc>
      </w:tr>
      <w:tr w:rsidR="00C17EA5" w:rsidTr="00520A75">
        <w:tc>
          <w:tcPr>
            <w:tcW w:w="9242" w:type="dxa"/>
          </w:tcPr>
          <w:p w:rsidR="00C17EA5" w:rsidRDefault="00C17EA5">
            <w:r w:rsidRPr="00C17EA5">
              <w:t>13. DESCRIBE HOW PARTICIPANTS WILL BE DEBRIEFED AT THE END OF THE EXPERIMENT (THIS MUST INCLUDE THE OPPORTUNITY TO CONTACT THE EXPERIMENTER - OR SUPERVISOR - FOR FEEDBACK ON THE GENERAL OUTCOME OF THE EXPERIMENT)</w:t>
            </w:r>
            <w:r>
              <w:t>.</w:t>
            </w:r>
          </w:p>
          <w:p w:rsidR="00C17EA5" w:rsidRDefault="00C17EA5"/>
          <w:p w:rsidR="00C17EA5" w:rsidRDefault="00DF1F3A">
            <w:ins w:id="99" w:author="Quintin Cutts" w:date="2015-01-06T12:08:00Z">
              <w:r>
                <w:t xml:space="preserve">The researcher </w:t>
              </w:r>
            </w:ins>
            <w:del w:id="100" w:author="Quintin Cutts" w:date="2015-01-06T12:08:00Z">
              <w:r w:rsidR="006E7CC4" w:rsidDel="00DF1F3A">
                <w:delText xml:space="preserve">I </w:delText>
              </w:r>
            </w:del>
            <w:r w:rsidR="006E7CC4">
              <w:t xml:space="preserve">will give </w:t>
            </w:r>
            <w:del w:id="101" w:author="Quintin Cutts" w:date="2015-01-06T12:08:00Z">
              <w:r w:rsidR="006E7CC4" w:rsidDel="00DF1F3A">
                <w:delText xml:space="preserve">them </w:delText>
              </w:r>
            </w:del>
            <w:ins w:id="102" w:author="Quintin Cutts" w:date="2015-01-06T12:08:00Z">
              <w:r>
                <w:t xml:space="preserve">teachers </w:t>
              </w:r>
            </w:ins>
            <w:r w:rsidR="006E7CC4">
              <w:t xml:space="preserve">the opportunity to ask </w:t>
            </w:r>
            <w:del w:id="103" w:author="Quintin Cutts" w:date="2015-01-06T12:08:00Z">
              <w:r w:rsidR="006E7CC4" w:rsidDel="00DF1F3A">
                <w:delText xml:space="preserve">me </w:delText>
              </w:r>
            </w:del>
            <w:r w:rsidR="006E7CC4">
              <w:t xml:space="preserve">any questions concerning the </w:t>
            </w:r>
            <w:r w:rsidR="006E7CC4">
              <w:lastRenderedPageBreak/>
              <w:t>project they may have.</w:t>
            </w:r>
          </w:p>
          <w:p w:rsidR="00C17EA5" w:rsidDel="00DF1F3A" w:rsidRDefault="006E7CC4">
            <w:pPr>
              <w:rPr>
                <w:del w:id="104" w:author="Quintin Cutts" w:date="2015-01-06T12:08:00Z"/>
              </w:rPr>
            </w:pPr>
            <w:r>
              <w:t xml:space="preserve">Furthermore, </w:t>
            </w:r>
            <w:del w:id="105" w:author="Quintin Cutts" w:date="2015-01-06T12:08:00Z">
              <w:r w:rsidDel="00DF1F3A">
                <w:delText xml:space="preserve">I </w:delText>
              </w:r>
            </w:del>
            <w:ins w:id="106" w:author="Quintin Cutts" w:date="2015-01-06T12:08:00Z">
              <w:r w:rsidR="00DF1F3A">
                <w:t xml:space="preserve">the researcher </w:t>
              </w:r>
            </w:ins>
            <w:r>
              <w:t xml:space="preserve">will provide </w:t>
            </w:r>
            <w:del w:id="107" w:author="Quintin Cutts" w:date="2015-01-06T12:08:00Z">
              <w:r w:rsidDel="00DF1F3A">
                <w:delText xml:space="preserve">my </w:delText>
              </w:r>
            </w:del>
            <w:ins w:id="108" w:author="Quintin Cutts" w:date="2015-01-06T12:08:00Z">
              <w:r w:rsidR="00DF1F3A">
                <w:t xml:space="preserve">a </w:t>
              </w:r>
            </w:ins>
            <w:r>
              <w:t>contact number and email if they need further information. A summary report on our findings will be sent to all teachers who supplied an email address.</w:t>
            </w:r>
          </w:p>
          <w:p w:rsidR="00C17EA5" w:rsidDel="00DF1F3A" w:rsidRDefault="00C17EA5">
            <w:pPr>
              <w:rPr>
                <w:del w:id="109" w:author="Quintin Cutts" w:date="2015-01-06T12:08:00Z"/>
              </w:rPr>
            </w:pPr>
          </w:p>
          <w:p w:rsidR="00C17EA5" w:rsidDel="00DF1F3A" w:rsidRDefault="00C17EA5">
            <w:pPr>
              <w:rPr>
                <w:del w:id="110" w:author="Quintin Cutts" w:date="2015-01-06T12:08:00Z"/>
              </w:rPr>
            </w:pPr>
          </w:p>
          <w:p w:rsidR="00C17EA5" w:rsidRPr="00C17EA5" w:rsidRDefault="00C17EA5"/>
        </w:tc>
      </w:tr>
    </w:tbl>
    <w:p w:rsidR="00752504" w:rsidRDefault="00752504" w:rsidP="00C17EA5"/>
    <w:sectPr w:rsidR="00752504" w:rsidSect="00754C2C">
      <w:pgSz w:w="11906" w:h="16838"/>
      <w:pgMar w:top="454" w:right="1440" w:bottom="454"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6" w:author="Quintin Cutts" w:date="2015-01-06T12:07:00Z" w:initials="QC">
    <w:p w:rsidR="00DF1F3A" w:rsidRDefault="00DF1F3A">
      <w:pPr>
        <w:pStyle w:val="CommentText"/>
      </w:pPr>
      <w:r>
        <w:rPr>
          <w:rStyle w:val="CommentReference"/>
        </w:rPr>
        <w:annotationRef/>
      </w:r>
      <w:r>
        <w:t>Where did this come from???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64B27"/>
    <w:multiLevelType w:val="hybridMultilevel"/>
    <w:tmpl w:val="BC6AC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3D1CE2"/>
    <w:multiLevelType w:val="hybridMultilevel"/>
    <w:tmpl w:val="B310F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0E6B15"/>
    <w:multiLevelType w:val="hybridMultilevel"/>
    <w:tmpl w:val="07BE6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A75"/>
    <w:rsid w:val="00056EFB"/>
    <w:rsid w:val="00070D3A"/>
    <w:rsid w:val="000F4375"/>
    <w:rsid w:val="0016444E"/>
    <w:rsid w:val="00183932"/>
    <w:rsid w:val="00204A07"/>
    <w:rsid w:val="00271339"/>
    <w:rsid w:val="002D139F"/>
    <w:rsid w:val="003B54D1"/>
    <w:rsid w:val="003E1E95"/>
    <w:rsid w:val="003F7313"/>
    <w:rsid w:val="00407D69"/>
    <w:rsid w:val="004761E4"/>
    <w:rsid w:val="00520A75"/>
    <w:rsid w:val="00524015"/>
    <w:rsid w:val="00554817"/>
    <w:rsid w:val="00686E6D"/>
    <w:rsid w:val="006A712F"/>
    <w:rsid w:val="006E7CC4"/>
    <w:rsid w:val="00752504"/>
    <w:rsid w:val="00754C2C"/>
    <w:rsid w:val="00783A67"/>
    <w:rsid w:val="007A72B8"/>
    <w:rsid w:val="00850CCA"/>
    <w:rsid w:val="00883F35"/>
    <w:rsid w:val="009B5FE1"/>
    <w:rsid w:val="00A8043F"/>
    <w:rsid w:val="00A94478"/>
    <w:rsid w:val="00AA06F3"/>
    <w:rsid w:val="00C17EA5"/>
    <w:rsid w:val="00CA75E5"/>
    <w:rsid w:val="00D84BDD"/>
    <w:rsid w:val="00DC3BFD"/>
    <w:rsid w:val="00DC7A81"/>
    <w:rsid w:val="00DF1F3A"/>
    <w:rsid w:val="00E00C74"/>
    <w:rsid w:val="00E367FA"/>
    <w:rsid w:val="00E841B5"/>
    <w:rsid w:val="00EB18E3"/>
    <w:rsid w:val="00EE7A01"/>
    <w:rsid w:val="00F602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0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0A75"/>
    <w:pPr>
      <w:ind w:left="720"/>
      <w:contextualSpacing/>
    </w:pPr>
  </w:style>
  <w:style w:type="paragraph" w:styleId="BalloonText">
    <w:name w:val="Balloon Text"/>
    <w:basedOn w:val="Normal"/>
    <w:link w:val="BalloonTextChar"/>
    <w:uiPriority w:val="99"/>
    <w:semiHidden/>
    <w:unhideWhenUsed/>
    <w:rsid w:val="00752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504"/>
    <w:rPr>
      <w:rFonts w:ascii="Tahoma" w:hAnsi="Tahoma" w:cs="Tahoma"/>
      <w:sz w:val="16"/>
      <w:szCs w:val="16"/>
    </w:rPr>
  </w:style>
  <w:style w:type="character" w:styleId="CommentReference">
    <w:name w:val="annotation reference"/>
    <w:basedOn w:val="DefaultParagraphFont"/>
    <w:uiPriority w:val="99"/>
    <w:semiHidden/>
    <w:unhideWhenUsed/>
    <w:rsid w:val="00DF1F3A"/>
    <w:rPr>
      <w:sz w:val="18"/>
      <w:szCs w:val="18"/>
    </w:rPr>
  </w:style>
  <w:style w:type="paragraph" w:styleId="CommentText">
    <w:name w:val="annotation text"/>
    <w:basedOn w:val="Normal"/>
    <w:link w:val="CommentTextChar"/>
    <w:uiPriority w:val="99"/>
    <w:semiHidden/>
    <w:unhideWhenUsed/>
    <w:rsid w:val="00DF1F3A"/>
    <w:pPr>
      <w:spacing w:line="240" w:lineRule="auto"/>
    </w:pPr>
    <w:rPr>
      <w:sz w:val="24"/>
      <w:szCs w:val="24"/>
    </w:rPr>
  </w:style>
  <w:style w:type="character" w:customStyle="1" w:styleId="CommentTextChar">
    <w:name w:val="Comment Text Char"/>
    <w:basedOn w:val="DefaultParagraphFont"/>
    <w:link w:val="CommentText"/>
    <w:uiPriority w:val="99"/>
    <w:semiHidden/>
    <w:rsid w:val="00DF1F3A"/>
    <w:rPr>
      <w:sz w:val="24"/>
      <w:szCs w:val="24"/>
    </w:rPr>
  </w:style>
  <w:style w:type="paragraph" w:styleId="CommentSubject">
    <w:name w:val="annotation subject"/>
    <w:basedOn w:val="CommentText"/>
    <w:next w:val="CommentText"/>
    <w:link w:val="CommentSubjectChar"/>
    <w:uiPriority w:val="99"/>
    <w:semiHidden/>
    <w:unhideWhenUsed/>
    <w:rsid w:val="00DF1F3A"/>
    <w:rPr>
      <w:b/>
      <w:bCs/>
      <w:sz w:val="20"/>
      <w:szCs w:val="20"/>
    </w:rPr>
  </w:style>
  <w:style w:type="character" w:customStyle="1" w:styleId="CommentSubjectChar">
    <w:name w:val="Comment Subject Char"/>
    <w:basedOn w:val="CommentTextChar"/>
    <w:link w:val="CommentSubject"/>
    <w:uiPriority w:val="99"/>
    <w:semiHidden/>
    <w:rsid w:val="00DF1F3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0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0A75"/>
    <w:pPr>
      <w:ind w:left="720"/>
      <w:contextualSpacing/>
    </w:pPr>
  </w:style>
  <w:style w:type="paragraph" w:styleId="BalloonText">
    <w:name w:val="Balloon Text"/>
    <w:basedOn w:val="Normal"/>
    <w:link w:val="BalloonTextChar"/>
    <w:uiPriority w:val="99"/>
    <w:semiHidden/>
    <w:unhideWhenUsed/>
    <w:rsid w:val="00752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504"/>
    <w:rPr>
      <w:rFonts w:ascii="Tahoma" w:hAnsi="Tahoma" w:cs="Tahoma"/>
      <w:sz w:val="16"/>
      <w:szCs w:val="16"/>
    </w:rPr>
  </w:style>
  <w:style w:type="character" w:styleId="CommentReference">
    <w:name w:val="annotation reference"/>
    <w:basedOn w:val="DefaultParagraphFont"/>
    <w:uiPriority w:val="99"/>
    <w:semiHidden/>
    <w:unhideWhenUsed/>
    <w:rsid w:val="00DF1F3A"/>
    <w:rPr>
      <w:sz w:val="18"/>
      <w:szCs w:val="18"/>
    </w:rPr>
  </w:style>
  <w:style w:type="paragraph" w:styleId="CommentText">
    <w:name w:val="annotation text"/>
    <w:basedOn w:val="Normal"/>
    <w:link w:val="CommentTextChar"/>
    <w:uiPriority w:val="99"/>
    <w:semiHidden/>
    <w:unhideWhenUsed/>
    <w:rsid w:val="00DF1F3A"/>
    <w:pPr>
      <w:spacing w:line="240" w:lineRule="auto"/>
    </w:pPr>
    <w:rPr>
      <w:sz w:val="24"/>
      <w:szCs w:val="24"/>
    </w:rPr>
  </w:style>
  <w:style w:type="character" w:customStyle="1" w:styleId="CommentTextChar">
    <w:name w:val="Comment Text Char"/>
    <w:basedOn w:val="DefaultParagraphFont"/>
    <w:link w:val="CommentText"/>
    <w:uiPriority w:val="99"/>
    <w:semiHidden/>
    <w:rsid w:val="00DF1F3A"/>
    <w:rPr>
      <w:sz w:val="24"/>
      <w:szCs w:val="24"/>
    </w:rPr>
  </w:style>
  <w:style w:type="paragraph" w:styleId="CommentSubject">
    <w:name w:val="annotation subject"/>
    <w:basedOn w:val="CommentText"/>
    <w:next w:val="CommentText"/>
    <w:link w:val="CommentSubjectChar"/>
    <w:uiPriority w:val="99"/>
    <w:semiHidden/>
    <w:unhideWhenUsed/>
    <w:rsid w:val="00DF1F3A"/>
    <w:rPr>
      <w:b/>
      <w:bCs/>
      <w:sz w:val="20"/>
      <w:szCs w:val="20"/>
    </w:rPr>
  </w:style>
  <w:style w:type="character" w:customStyle="1" w:styleId="CommentSubjectChar">
    <w:name w:val="Comment Subject Char"/>
    <w:basedOn w:val="CommentTextChar"/>
    <w:link w:val="CommentSubject"/>
    <w:uiPriority w:val="99"/>
    <w:semiHidden/>
    <w:rsid w:val="00DF1F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McFadzean</dc:creator>
  <cp:lastModifiedBy>Emi Vulpe</cp:lastModifiedBy>
  <cp:revision>3</cp:revision>
  <dcterms:created xsi:type="dcterms:W3CDTF">2015-01-16T10:40:00Z</dcterms:created>
  <dcterms:modified xsi:type="dcterms:W3CDTF">2015-01-16T11:10:00Z</dcterms:modified>
</cp:coreProperties>
</file>